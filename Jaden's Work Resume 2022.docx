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65827" w14:textId="24C996E3" w:rsidR="00EA7F4D" w:rsidRPr="004F248F" w:rsidRDefault="00B96ECC" w:rsidP="00EA7F4D">
      <w:pPr>
        <w:jc w:val="center"/>
        <w:rPr>
          <w:b/>
          <w:sz w:val="40"/>
          <w:szCs w:val="40"/>
          <w:lang w:val="es-AR"/>
        </w:rPr>
      </w:pPr>
      <w:r>
        <w:rPr>
          <w:b/>
          <w:sz w:val="40"/>
          <w:szCs w:val="40"/>
          <w:lang w:val="es-AR"/>
        </w:rPr>
        <w:softHyphen/>
      </w:r>
      <w:r>
        <w:rPr>
          <w:b/>
          <w:sz w:val="40"/>
          <w:szCs w:val="40"/>
          <w:lang w:val="es-AR"/>
        </w:rPr>
        <w:softHyphen/>
      </w:r>
      <w:r>
        <w:rPr>
          <w:b/>
          <w:sz w:val="40"/>
          <w:szCs w:val="40"/>
          <w:lang w:val="es-AR"/>
        </w:rPr>
        <w:softHyphen/>
      </w:r>
      <w:r w:rsidR="00EA7F4D" w:rsidRPr="004F248F">
        <w:rPr>
          <w:b/>
          <w:sz w:val="40"/>
          <w:szCs w:val="40"/>
          <w:lang w:val="es-AR"/>
        </w:rPr>
        <w:t>Jaden Hutchinson</w:t>
      </w:r>
    </w:p>
    <w:p w14:paraId="40C0A763" w14:textId="4BECD3B2" w:rsidR="00EA7F4D" w:rsidRPr="008C2373" w:rsidRDefault="00EA7F4D" w:rsidP="00EA7F4D">
      <w:pPr>
        <w:jc w:val="center"/>
        <w:rPr>
          <w:lang w:val="es-AR"/>
        </w:rPr>
      </w:pPr>
      <w:r w:rsidRPr="008C2373">
        <w:rPr>
          <w:lang w:val="es-AR"/>
        </w:rPr>
        <w:t>385-321-2847</w:t>
      </w:r>
      <w:ins w:id="0" w:author="Jadenhutchinson" w:date="2021-10-10T20:35:00Z">
        <w:r w:rsidR="00B60EFA">
          <w:rPr>
            <w:lang w:val="es-AR"/>
          </w:rPr>
          <w:t xml:space="preserve">-  </w:t>
        </w:r>
      </w:ins>
      <w:del w:id="1" w:author="Jadenhutchinson" w:date="2021-10-10T20:35:00Z">
        <w:r w:rsidRPr="008C2373" w:rsidDel="00B60EFA">
          <w:rPr>
            <w:lang w:val="es-AR"/>
          </w:rPr>
          <w:delText xml:space="preserve"> - </w:delText>
        </w:r>
      </w:del>
      <w:r w:rsidRPr="008C2373">
        <w:rPr>
          <w:lang w:val="es-AR"/>
        </w:rPr>
        <w:t>Text</w:t>
      </w:r>
      <w:r w:rsidRPr="00FC0C9D">
        <w:rPr>
          <w:rPrChange w:id="2" w:author="Jadenhutchinson" w:date="2021-10-10T12:29:00Z">
            <w:rPr>
              <w:lang w:val="es-AR"/>
            </w:rPr>
          </w:rPrChange>
        </w:rPr>
        <w:t>/Call</w:t>
      </w:r>
    </w:p>
    <w:p w14:paraId="39E244ED" w14:textId="77777777" w:rsidR="00EA7F4D" w:rsidRPr="008C2373" w:rsidRDefault="00EA7F4D" w:rsidP="00EA7F4D">
      <w:pPr>
        <w:jc w:val="center"/>
        <w:rPr>
          <w:u w:val="single"/>
          <w:lang w:val="es-AR"/>
        </w:rPr>
      </w:pPr>
      <w:r w:rsidRPr="008C2373">
        <w:t>Jadenhutchinson29@gmail.com</w:t>
      </w:r>
    </w:p>
    <w:p w14:paraId="387B0846" w14:textId="77777777" w:rsidR="00EA7F4D" w:rsidRDefault="00EA7F4D" w:rsidP="00EA7F4D">
      <w:pPr>
        <w:rPr>
          <w:rFonts w:ascii="Century Gothic" w:hAnsi="Century Gothic"/>
          <w:u w:val="single"/>
          <w:lang w:val="es-AR"/>
        </w:rPr>
      </w:pPr>
    </w:p>
    <w:p w14:paraId="62F9268A" w14:textId="2D7429C5" w:rsidR="00EA7F4D" w:rsidRPr="00FC0C9D" w:rsidRDefault="00EA7F4D" w:rsidP="00EA7F4D">
      <w:pPr>
        <w:rPr>
          <w:i/>
          <w:iCs/>
          <w:rPrChange w:id="3" w:author="Jadenhutchinson" w:date="2021-10-10T12:29:00Z">
            <w:rPr>
              <w:i/>
              <w:iCs/>
              <w:lang w:val="es-AR"/>
            </w:rPr>
          </w:rPrChange>
        </w:rPr>
      </w:pPr>
      <w:r w:rsidRPr="00FC0C9D">
        <w:rPr>
          <w:rPrChange w:id="4" w:author="Jadenhutchinson" w:date="2021-10-10T12:29:00Z">
            <w:rPr>
              <w:lang w:val="es-AR"/>
            </w:rPr>
          </w:rPrChange>
        </w:rPr>
        <w:t>Jaden is proficient in Python and HTML</w:t>
      </w:r>
      <w:del w:id="5" w:author="Jadenhutchinson" w:date="2021-11-05T21:20:00Z">
        <w:r w:rsidRPr="00FC0C9D" w:rsidDel="00BC496B">
          <w:rPr>
            <w:rPrChange w:id="6" w:author="Jadenhutchinson" w:date="2021-10-10T12:29:00Z">
              <w:rPr>
                <w:lang w:val="es-AR"/>
              </w:rPr>
            </w:rPrChange>
          </w:rPr>
          <w:delText xml:space="preserve"> technologies</w:delText>
        </w:r>
      </w:del>
      <w:del w:id="7" w:author="Jadenhutchinson" w:date="2021-10-10T20:29:00Z">
        <w:r w:rsidRPr="00FC0C9D" w:rsidDel="00740B20">
          <w:rPr>
            <w:rPrChange w:id="8" w:author="Jadenhutchinson" w:date="2021-10-10T12:29:00Z">
              <w:rPr>
                <w:lang w:val="es-AR"/>
              </w:rPr>
            </w:rPrChange>
          </w:rPr>
          <w:delText>,</w:delText>
        </w:r>
      </w:del>
      <w:r w:rsidRPr="00FC0C9D">
        <w:rPr>
          <w:rPrChange w:id="9" w:author="Jadenhutchinson" w:date="2021-10-10T12:29:00Z">
            <w:rPr>
              <w:lang w:val="es-AR"/>
            </w:rPr>
          </w:rPrChange>
        </w:rPr>
        <w:t xml:space="preserve"> and </w:t>
      </w:r>
      <w:ins w:id="10" w:author="Jadenhutchinson" w:date="2021-10-10T20:24:00Z">
        <w:r w:rsidR="00231CC2">
          <w:t xml:space="preserve">he </w:t>
        </w:r>
      </w:ins>
      <w:r w:rsidRPr="00FC0C9D">
        <w:rPr>
          <w:rPrChange w:id="11" w:author="Jadenhutchinson" w:date="2021-10-10T12:29:00Z">
            <w:rPr>
              <w:lang w:val="es-AR"/>
            </w:rPr>
          </w:rPrChange>
        </w:rPr>
        <w:t>is currently learning CSS. He is a hard worker, problem solver, and gets the job done that needs to be done</w:t>
      </w:r>
      <w:ins w:id="12" w:author="Jadenhutchinson" w:date="2021-10-10T20:32:00Z">
        <w:r w:rsidR="00740B20">
          <w:t xml:space="preserve"> </w:t>
        </w:r>
      </w:ins>
      <w:ins w:id="13" w:author="Jadenhutchinson" w:date="2021-10-10T20:31:00Z">
        <w:r w:rsidR="00740B20">
          <w:t>b</w:t>
        </w:r>
      </w:ins>
      <w:ins w:id="14" w:author="Jadenhutchinson" w:date="2021-10-10T20:32:00Z">
        <w:r w:rsidR="00740B20">
          <w:t>y whatever means necessary</w:t>
        </w:r>
      </w:ins>
      <w:r w:rsidRPr="00FC0C9D">
        <w:rPr>
          <w:rPrChange w:id="15" w:author="Jadenhutchinson" w:date="2021-10-10T12:29:00Z">
            <w:rPr>
              <w:lang w:val="es-AR"/>
            </w:rPr>
          </w:rPrChange>
        </w:rPr>
        <w:t>.  He is a passionate learner</w:t>
      </w:r>
      <w:ins w:id="16" w:author="Jadenhutchinson" w:date="2021-10-10T20:31:00Z">
        <w:r w:rsidR="00740B20">
          <w:t xml:space="preserve"> and is eager to further</w:t>
        </w:r>
      </w:ins>
      <w:del w:id="17" w:author="Jadenhutchinson" w:date="2021-10-10T20:31:00Z">
        <w:r w:rsidRPr="00FC0C9D" w:rsidDel="00740B20">
          <w:rPr>
            <w:rPrChange w:id="18" w:author="Jadenhutchinson" w:date="2021-10-10T12:29:00Z">
              <w:rPr>
                <w:lang w:val="es-AR"/>
              </w:rPr>
            </w:rPrChange>
          </w:rPr>
          <w:delText>, a completely self-taught software engineer</w:delText>
        </w:r>
        <w:r w:rsidR="00B0077B" w:rsidRPr="00FC0C9D" w:rsidDel="00740B20">
          <w:rPr>
            <w:rPrChange w:id="19" w:author="Jadenhutchinson" w:date="2021-10-10T12:29:00Z">
              <w:rPr>
                <w:lang w:val="es-AR"/>
              </w:rPr>
            </w:rPrChange>
          </w:rPr>
          <w:delText xml:space="preserve"> </w:delText>
        </w:r>
        <w:r w:rsidRPr="00FC0C9D" w:rsidDel="00740B20">
          <w:rPr>
            <w:rPrChange w:id="20" w:author="Jadenhutchinson" w:date="2021-10-10T12:29:00Z">
              <w:rPr>
                <w:lang w:val="es-AR"/>
              </w:rPr>
            </w:rPrChange>
          </w:rPr>
          <w:delText>and is eager to learn and develop</w:delText>
        </w:r>
      </w:del>
      <w:r w:rsidRPr="00FC0C9D">
        <w:rPr>
          <w:rPrChange w:id="21" w:author="Jadenhutchinson" w:date="2021-10-10T12:29:00Z">
            <w:rPr>
              <w:lang w:val="es-AR"/>
            </w:rPr>
          </w:rPrChange>
        </w:rPr>
        <w:t xml:space="preserve"> his programming </w:t>
      </w:r>
      <w:del w:id="22" w:author="Jadenhutchinson" w:date="2021-10-10T20:32:00Z">
        <w:r w:rsidRPr="00FC0C9D" w:rsidDel="00740B20">
          <w:rPr>
            <w:rPrChange w:id="23" w:author="Jadenhutchinson" w:date="2021-10-10T12:29:00Z">
              <w:rPr>
                <w:lang w:val="es-AR"/>
              </w:rPr>
            </w:rPrChange>
          </w:rPr>
          <w:delText>skills</w:delText>
        </w:r>
      </w:del>
      <w:ins w:id="24" w:author="Jadenhutchinson" w:date="2021-10-10T20:32:00Z">
        <w:r w:rsidR="00740B20">
          <w:t>abilities</w:t>
        </w:r>
      </w:ins>
      <w:r w:rsidRPr="00FC0C9D">
        <w:rPr>
          <w:rPrChange w:id="25" w:author="Jadenhutchinson" w:date="2021-10-10T12:29:00Z">
            <w:rPr>
              <w:lang w:val="es-AR"/>
            </w:rPr>
          </w:rPrChange>
        </w:rPr>
        <w:t>.</w:t>
      </w:r>
      <w:ins w:id="26" w:author="Jadenhutchinson" w:date="2021-10-10T20:32:00Z">
        <w:r w:rsidR="00740B20">
          <w:t xml:space="preserve"> </w:t>
        </w:r>
      </w:ins>
      <w:ins w:id="27" w:author="Jadenhutchinson" w:date="2021-10-10T20:33:00Z">
        <w:r w:rsidR="00740B20">
          <w:t>Jaden</w:t>
        </w:r>
      </w:ins>
      <w:del w:id="28" w:author="Jadenhutchinson" w:date="2021-10-10T20:32:00Z">
        <w:r w:rsidR="004F355F" w:rsidRPr="00FC0C9D" w:rsidDel="00740B20">
          <w:rPr>
            <w:rPrChange w:id="29" w:author="Jadenhutchinson" w:date="2021-10-10T12:29:00Z">
              <w:rPr>
                <w:lang w:val="es-AR"/>
              </w:rPr>
            </w:rPrChange>
          </w:rPr>
          <w:delText xml:space="preserve"> </w:delText>
        </w:r>
      </w:del>
      <w:ins w:id="30" w:author="Jadenhutchinson" w:date="2021-10-10T20:32:00Z">
        <w:r w:rsidR="00740B20">
          <w:t xml:space="preserve"> is p</w:t>
        </w:r>
      </w:ins>
      <w:del w:id="31" w:author="Jadenhutchinson" w:date="2021-10-10T20:32:00Z">
        <w:r w:rsidR="004F355F" w:rsidRPr="00FC0C9D" w:rsidDel="00740B20">
          <w:rPr>
            <w:rPrChange w:id="32" w:author="Jadenhutchinson" w:date="2021-10-10T12:29:00Z">
              <w:rPr>
                <w:lang w:val="es-AR"/>
              </w:rPr>
            </w:rPrChange>
          </w:rPr>
          <w:delText>P</w:delText>
        </w:r>
      </w:del>
      <w:r w:rsidR="004F355F" w:rsidRPr="00FC0C9D">
        <w:rPr>
          <w:rPrChange w:id="33" w:author="Jadenhutchinson" w:date="2021-10-10T12:29:00Z">
            <w:rPr>
              <w:lang w:val="es-AR"/>
            </w:rPr>
          </w:rPrChange>
        </w:rPr>
        <w:t xml:space="preserve">ursuing a </w:t>
      </w:r>
      <w:ins w:id="34" w:author="Jadenhutchinson" w:date="2021-10-10T20:32:00Z">
        <w:r w:rsidR="00740B20">
          <w:t xml:space="preserve">Bachelor’s </w:t>
        </w:r>
      </w:ins>
      <w:r w:rsidR="004F355F" w:rsidRPr="00FC0C9D">
        <w:rPr>
          <w:rPrChange w:id="35" w:author="Jadenhutchinson" w:date="2021-10-10T12:29:00Z">
            <w:rPr>
              <w:lang w:val="es-AR"/>
            </w:rPr>
          </w:rPrChange>
        </w:rPr>
        <w:t xml:space="preserve">degree in </w:t>
      </w:r>
      <w:del w:id="36" w:author="Jadenhutchinson" w:date="2021-11-05T21:20:00Z">
        <w:r w:rsidR="004F355F" w:rsidRPr="00FC0C9D" w:rsidDel="00BC496B">
          <w:rPr>
            <w:rPrChange w:id="37" w:author="Jadenhutchinson" w:date="2021-10-10T12:29:00Z">
              <w:rPr>
                <w:lang w:val="es-AR"/>
              </w:rPr>
            </w:rPrChange>
          </w:rPr>
          <w:delText xml:space="preserve">Computer </w:delText>
        </w:r>
      </w:del>
      <w:ins w:id="38" w:author="Jadenhutchinson" w:date="2021-11-05T21:20:00Z">
        <w:r w:rsidR="00BC496B">
          <w:t>Applied</w:t>
        </w:r>
        <w:r w:rsidR="00BC496B" w:rsidRPr="00FC0C9D">
          <w:rPr>
            <w:rPrChange w:id="39" w:author="Jadenhutchinson" w:date="2021-10-10T12:29:00Z">
              <w:rPr>
                <w:lang w:val="es-AR"/>
              </w:rPr>
            </w:rPrChange>
          </w:rPr>
          <w:t xml:space="preserve"> </w:t>
        </w:r>
      </w:ins>
      <w:r w:rsidR="004F355F" w:rsidRPr="00FC0C9D">
        <w:rPr>
          <w:rPrChange w:id="40" w:author="Jadenhutchinson" w:date="2021-10-10T12:29:00Z">
            <w:rPr>
              <w:lang w:val="es-AR"/>
            </w:rPr>
          </w:rPrChange>
        </w:rPr>
        <w:t>Science at Utah Valley University.</w:t>
      </w:r>
    </w:p>
    <w:p w14:paraId="0B48766B" w14:textId="77777777" w:rsidR="00EA7F4D" w:rsidRPr="00FC0C9D" w:rsidRDefault="00EA7F4D" w:rsidP="00EA7F4D">
      <w:pPr>
        <w:rPr>
          <w:i/>
          <w:iCs/>
          <w:rPrChange w:id="41" w:author="Jadenhutchinson" w:date="2021-10-10T12:29:00Z">
            <w:rPr>
              <w:i/>
              <w:iCs/>
              <w:lang w:val="es-AR"/>
            </w:rPr>
          </w:rPrChange>
        </w:rPr>
      </w:pPr>
    </w:p>
    <w:p w14:paraId="75F3AB21" w14:textId="7CD1FD46" w:rsidR="00EA7F4D" w:rsidRPr="00A0484F" w:rsidRDefault="00EA7F4D" w:rsidP="00EA7F4D">
      <w:pPr>
        <w:jc w:val="center"/>
        <w:rPr>
          <w:b/>
          <w:bCs/>
          <w:u w:val="single"/>
          <w:lang w:val="es-AR"/>
        </w:rPr>
      </w:pPr>
      <w:r w:rsidRPr="00A0484F">
        <w:rPr>
          <w:b/>
          <w:bCs/>
          <w:u w:val="single"/>
          <w:lang w:val="es-AR"/>
        </w:rPr>
        <w:t>GitHub</w:t>
      </w:r>
      <w:r w:rsidR="00E8651E">
        <w:rPr>
          <w:b/>
          <w:bCs/>
          <w:u w:val="single"/>
          <w:lang w:val="es-AR"/>
        </w:rPr>
        <w:t>:</w:t>
      </w:r>
    </w:p>
    <w:p w14:paraId="1FF8FD0A" w14:textId="77777777" w:rsidR="00EA7F4D" w:rsidRDefault="00EA7F4D" w:rsidP="00EA7F4D">
      <w:pPr>
        <w:jc w:val="center"/>
        <w:rPr>
          <w:lang w:val="es-AR"/>
        </w:rPr>
      </w:pPr>
    </w:p>
    <w:p w14:paraId="7274606E" w14:textId="2C7BB0EB" w:rsidR="004F355F" w:rsidRDefault="00EA7F4D" w:rsidP="00EA7F4D">
      <w:pPr>
        <w:tabs>
          <w:tab w:val="center" w:pos="4680"/>
          <w:tab w:val="left" w:pos="6630"/>
        </w:tabs>
        <w:rPr>
          <w:b/>
          <w:bCs/>
          <w:i/>
          <w:iCs/>
          <w:sz w:val="32"/>
          <w:szCs w:val="32"/>
          <w:lang w:val="es-AR"/>
        </w:rPr>
      </w:pPr>
      <w:r>
        <w:rPr>
          <w:b/>
          <w:bCs/>
          <w:i/>
          <w:iCs/>
          <w:sz w:val="28"/>
          <w:szCs w:val="28"/>
          <w:lang w:val="es-AR"/>
        </w:rPr>
        <w:tab/>
      </w:r>
      <w:hyperlink r:id="rId5" w:history="1">
        <w:r w:rsidR="004F355F" w:rsidRPr="00BC1499">
          <w:rPr>
            <w:rStyle w:val="Hyperlink"/>
            <w:b/>
            <w:bCs/>
            <w:i/>
            <w:iCs/>
            <w:sz w:val="32"/>
            <w:szCs w:val="32"/>
            <w:lang w:val="es-AR"/>
          </w:rPr>
          <w:t>https://github.com/hutchinsonj1</w:t>
        </w:r>
      </w:hyperlink>
    </w:p>
    <w:p w14:paraId="7472C806" w14:textId="6CE5C582" w:rsidR="004F355F" w:rsidRDefault="004F355F" w:rsidP="00EA7F4D">
      <w:pPr>
        <w:tabs>
          <w:tab w:val="center" w:pos="4680"/>
          <w:tab w:val="left" w:pos="6630"/>
        </w:tabs>
        <w:rPr>
          <w:ins w:id="42" w:author="Jadenhutchinson" w:date="2021-10-10T12:27:00Z"/>
          <w:b/>
          <w:bCs/>
          <w:i/>
          <w:iCs/>
          <w:sz w:val="32"/>
          <w:szCs w:val="32"/>
          <w:lang w:val="es-AR"/>
        </w:rPr>
      </w:pPr>
    </w:p>
    <w:p w14:paraId="45D6EC49" w14:textId="77777777" w:rsidR="00465950" w:rsidRPr="00465950" w:rsidRDefault="00465950" w:rsidP="00EA7F4D">
      <w:pPr>
        <w:tabs>
          <w:tab w:val="center" w:pos="4680"/>
          <w:tab w:val="left" w:pos="6630"/>
        </w:tabs>
        <w:rPr>
          <w:b/>
          <w:bCs/>
          <w:i/>
          <w:iCs/>
          <w:sz w:val="32"/>
          <w:szCs w:val="32"/>
          <w:rPrChange w:id="43" w:author="Jadenhutchinson" w:date="2021-10-10T12:28:00Z">
            <w:rPr>
              <w:b/>
              <w:bCs/>
              <w:i/>
              <w:iCs/>
              <w:sz w:val="32"/>
              <w:szCs w:val="32"/>
              <w:lang w:val="es-AR"/>
            </w:rPr>
          </w:rPrChange>
        </w:rPr>
      </w:pPr>
    </w:p>
    <w:p w14:paraId="3AABB480" w14:textId="77777777" w:rsidR="00EA7F4D" w:rsidRPr="00B60EFA" w:rsidRDefault="003F4A5B">
      <w:pPr>
        <w:spacing w:line="360" w:lineRule="auto"/>
        <w:rPr>
          <w:rPrChange w:id="44" w:author="Jadenhutchinson" w:date="2021-10-10T20:35:00Z">
            <w:rPr>
              <w:lang w:val="es-AR"/>
            </w:rPr>
          </w:rPrChange>
        </w:rPr>
        <w:pPrChange w:id="45" w:author="Jadenhutchinson" w:date="2021-10-10T20:22:00Z">
          <w:pPr/>
        </w:pPrChange>
      </w:pPr>
      <w:r w:rsidRPr="00B60EFA">
        <w:rPr>
          <w:lang w:val="es-AR"/>
        </w:rPr>
        <w:t>GitHub</w:t>
      </w:r>
      <w:r w:rsidRPr="00B60EFA">
        <w:rPr>
          <w:rPrChange w:id="46" w:author="Jadenhutchinson" w:date="2021-10-10T20:35:00Z">
            <w:rPr>
              <w:lang w:val="es-AR"/>
            </w:rPr>
          </w:rPrChange>
        </w:rPr>
        <w:t xml:space="preserve"> Projects:</w:t>
      </w:r>
    </w:p>
    <w:p w14:paraId="5083FA27" w14:textId="0F4BDC2E" w:rsidR="003F4A5B" w:rsidRDefault="003F4A5B">
      <w:pPr>
        <w:spacing w:line="360" w:lineRule="auto"/>
        <w:rPr>
          <w:lang w:val="es-AR"/>
        </w:rPr>
        <w:pPrChange w:id="47" w:author="Jadenhutchinson" w:date="2021-10-10T20:22:00Z">
          <w:pPr>
            <w:spacing w:line="276" w:lineRule="auto"/>
          </w:pPr>
        </w:pPrChange>
      </w:pPr>
      <w:r w:rsidRPr="00231CC2">
        <w:rPr>
          <w:u w:val="single"/>
          <w:rPrChange w:id="48" w:author="Jadenhutchinson" w:date="2021-10-10T20:24:00Z">
            <w:rPr>
              <w:lang w:val="es-AR"/>
            </w:rPr>
          </w:rPrChange>
        </w:rPr>
        <w:t>URL_Shortener:</w:t>
      </w:r>
      <w:r w:rsidRPr="00FC0C9D">
        <w:rPr>
          <w:rPrChange w:id="49" w:author="Jadenhutchinson" w:date="2021-10-10T12:30:00Z">
            <w:rPr>
              <w:lang w:val="es-AR"/>
            </w:rPr>
          </w:rPrChange>
        </w:rPr>
        <w:t xml:space="preserve"> Takes in any </w:t>
      </w:r>
      <w:ins w:id="50" w:author="Jadenhutchinson" w:date="2021-10-10T20:26:00Z">
        <w:r w:rsidR="00740B20">
          <w:t xml:space="preserve">original </w:t>
        </w:r>
      </w:ins>
      <w:r w:rsidRPr="00FC0C9D">
        <w:rPr>
          <w:rPrChange w:id="51" w:author="Jadenhutchinson" w:date="2021-10-10T12:30:00Z">
            <w:rPr>
              <w:lang w:val="es-AR"/>
            </w:rPr>
          </w:rPrChange>
        </w:rPr>
        <w:t>URL, up to 1024 characters</w:t>
      </w:r>
      <w:ins w:id="52" w:author="Jadenhutchinson" w:date="2021-10-10T20:26:00Z">
        <w:r w:rsidR="00740B20">
          <w:t>,</w:t>
        </w:r>
      </w:ins>
      <w:r w:rsidRPr="00FC0C9D">
        <w:rPr>
          <w:rPrChange w:id="53" w:author="Jadenhutchinson" w:date="2021-10-10T12:30:00Z">
            <w:rPr>
              <w:lang w:val="es-AR"/>
            </w:rPr>
          </w:rPrChange>
        </w:rPr>
        <w:t xml:space="preserve"> and shortens it to </w:t>
      </w:r>
      <w:r w:rsidR="006414B0" w:rsidRPr="00FC0C9D">
        <w:rPr>
          <w:rPrChange w:id="54" w:author="Jadenhutchinson" w:date="2021-10-10T12:30:00Z">
            <w:rPr>
              <w:lang w:val="es-AR"/>
            </w:rPr>
          </w:rPrChange>
        </w:rPr>
        <w:t>6</w:t>
      </w:r>
      <w:r w:rsidRPr="00FC0C9D">
        <w:rPr>
          <w:rPrChange w:id="55" w:author="Jadenhutchinson" w:date="2021-10-10T12:30:00Z">
            <w:rPr>
              <w:lang w:val="es-AR"/>
            </w:rPr>
          </w:rPrChange>
        </w:rPr>
        <w:t xml:space="preserve"> characters </w:t>
      </w:r>
      <w:r w:rsidR="006414B0" w:rsidRPr="00FC0C9D">
        <w:rPr>
          <w:rPrChange w:id="56" w:author="Jadenhutchinson" w:date="2021-10-10T12:30:00Z">
            <w:rPr>
              <w:lang w:val="es-AR"/>
            </w:rPr>
          </w:rPrChange>
        </w:rPr>
        <w:t>following</w:t>
      </w:r>
      <w:r w:rsidRPr="00FC0C9D">
        <w:rPr>
          <w:rPrChange w:id="57" w:author="Jadenhutchinson" w:date="2021-10-10T12:30:00Z">
            <w:rPr>
              <w:lang w:val="es-AR"/>
            </w:rPr>
          </w:rPrChange>
        </w:rPr>
        <w:t xml:space="preserve"> the base URL</w:t>
      </w:r>
      <w:r w:rsidR="006414B0" w:rsidRPr="00FC0C9D">
        <w:rPr>
          <w:rPrChange w:id="58" w:author="Jadenhutchinson" w:date="2021-10-10T12:30:00Z">
            <w:rPr>
              <w:lang w:val="es-AR"/>
            </w:rPr>
          </w:rPrChange>
        </w:rPr>
        <w:t xml:space="preserve">. </w:t>
      </w:r>
      <w:r>
        <w:rPr>
          <w:lang w:val="es-AR"/>
        </w:rPr>
        <w:t>Uses</w:t>
      </w:r>
      <w:r w:rsidRPr="00FC0C9D">
        <w:rPr>
          <w:rPrChange w:id="59" w:author="Jadenhutchinson" w:date="2021-10-10T12:30:00Z">
            <w:rPr>
              <w:lang w:val="es-AR"/>
            </w:rPr>
          </w:rPrChange>
        </w:rPr>
        <w:t xml:space="preserve"> Flask</w:t>
      </w:r>
      <w:r w:rsidRPr="00B6312F">
        <w:rPr>
          <w:rPrChange w:id="60" w:author="Jadenhutchinson" w:date="2021-10-10T18:38:00Z">
            <w:rPr>
              <w:lang w:val="es-AR"/>
            </w:rPr>
          </w:rPrChange>
        </w:rPr>
        <w:t xml:space="preserve"> microframework</w:t>
      </w:r>
      <w:r w:rsidR="00F84327">
        <w:rPr>
          <w:lang w:val="es-AR"/>
        </w:rPr>
        <w:t>, sqlite3,</w:t>
      </w:r>
      <w:r w:rsidR="00405B7D">
        <w:rPr>
          <w:lang w:val="es-AR"/>
        </w:rPr>
        <w:t xml:space="preserve"> and Python</w:t>
      </w:r>
      <w:r w:rsidR="00405B7D" w:rsidRPr="00B6312F">
        <w:rPr>
          <w:rPrChange w:id="61" w:author="Jadenhutchinson" w:date="2021-10-10T18:38:00Z">
            <w:rPr>
              <w:lang w:val="es-AR"/>
            </w:rPr>
          </w:rPrChange>
        </w:rPr>
        <w:t>-dotenv</w:t>
      </w:r>
      <w:r w:rsidR="00405B7D">
        <w:rPr>
          <w:lang w:val="es-AR"/>
        </w:rPr>
        <w:t xml:space="preserve"> virtual environment.</w:t>
      </w:r>
    </w:p>
    <w:p w14:paraId="27742832" w14:textId="07BCA9A9" w:rsidR="00405B7D" w:rsidRDefault="00405B7D">
      <w:pPr>
        <w:spacing w:line="360" w:lineRule="auto"/>
        <w:rPr>
          <w:lang w:val="es-AR"/>
        </w:rPr>
        <w:pPrChange w:id="62" w:author="Jadenhutchinson" w:date="2021-10-10T20:22:00Z">
          <w:pPr>
            <w:spacing w:line="276" w:lineRule="auto"/>
          </w:pPr>
        </w:pPrChange>
      </w:pPr>
      <w:r w:rsidRPr="00740B20">
        <w:rPr>
          <w:u w:val="single"/>
          <w:lang w:val="es-AR"/>
          <w:rPrChange w:id="63" w:author="Jadenhutchinson" w:date="2021-10-10T20:24:00Z">
            <w:rPr>
              <w:lang w:val="es-AR"/>
            </w:rPr>
          </w:rPrChange>
        </w:rPr>
        <w:t xml:space="preserve">ABC/CBS News </w:t>
      </w:r>
      <w:r w:rsidRPr="00740B20">
        <w:rPr>
          <w:u w:val="single"/>
          <w:rPrChange w:id="64" w:author="Jadenhutchinson" w:date="2021-10-10T20:24:00Z">
            <w:rPr>
              <w:lang w:val="es-AR"/>
            </w:rPr>
          </w:rPrChange>
        </w:rPr>
        <w:t>Aggregator</w:t>
      </w:r>
      <w:r w:rsidRPr="00740B20">
        <w:rPr>
          <w:u w:val="single"/>
          <w:lang w:val="es-AR"/>
          <w:rPrChange w:id="65" w:author="Jadenhutchinson" w:date="2021-10-10T20:24:00Z">
            <w:rPr>
              <w:lang w:val="es-AR"/>
            </w:rPr>
          </w:rPrChange>
        </w:rPr>
        <w:t>:</w:t>
      </w:r>
      <w:r w:rsidR="00206FE1">
        <w:rPr>
          <w:lang w:val="es-AR"/>
        </w:rPr>
        <w:t xml:space="preserve"> Uses Django, html5lib, and</w:t>
      </w:r>
      <w:r w:rsidR="00206FE1" w:rsidRPr="00B6312F">
        <w:rPr>
          <w:rPrChange w:id="66" w:author="Jadenhutchinson" w:date="2021-10-10T18:38:00Z">
            <w:rPr>
              <w:lang w:val="es-AR"/>
            </w:rPr>
          </w:rPrChange>
        </w:rPr>
        <w:t xml:space="preserve"> BeautifulSoup</w:t>
      </w:r>
      <w:r w:rsidR="00206FE1">
        <w:rPr>
          <w:lang w:val="es-AR"/>
        </w:rPr>
        <w:t xml:space="preserve"> for extracting and aggregating data from popular news networks ABC &amp; CBS news. </w:t>
      </w:r>
      <w:r w:rsidR="000B145D">
        <w:rPr>
          <w:lang w:val="es-AR"/>
        </w:rPr>
        <w:t>Dynamically e</w:t>
      </w:r>
      <w:r w:rsidR="00206FE1">
        <w:rPr>
          <w:lang w:val="es-AR"/>
        </w:rPr>
        <w:t xml:space="preserve">xcludes duplicated and irrelevant data through </w:t>
      </w:r>
      <w:r w:rsidR="000B145D">
        <w:rPr>
          <w:lang w:val="es-AR"/>
        </w:rPr>
        <w:t xml:space="preserve">Python </w:t>
      </w:r>
      <w:r w:rsidR="00206FE1">
        <w:rPr>
          <w:lang w:val="es-AR"/>
        </w:rPr>
        <w:t>access mapping.</w:t>
      </w:r>
      <w:ins w:id="67" w:author="Jadenhutchinson" w:date="2021-10-10T20:27:00Z">
        <w:r w:rsidR="00740B20">
          <w:rPr>
            <w:lang w:val="es-AR"/>
          </w:rPr>
          <w:t xml:space="preserve"> Custom front-end for visual appeal.</w:t>
        </w:r>
      </w:ins>
    </w:p>
    <w:p w14:paraId="0443FBA2" w14:textId="5B51D414" w:rsidR="00405B7D" w:rsidRDefault="00405B7D">
      <w:pPr>
        <w:spacing w:line="360" w:lineRule="auto"/>
        <w:rPr>
          <w:lang w:val="es-AR"/>
        </w:rPr>
        <w:pPrChange w:id="68" w:author="Jadenhutchinson" w:date="2021-10-10T20:22:00Z">
          <w:pPr>
            <w:spacing w:line="276" w:lineRule="auto"/>
          </w:pPr>
        </w:pPrChange>
      </w:pPr>
      <w:r w:rsidRPr="00740B20">
        <w:rPr>
          <w:u w:val="single"/>
          <w:lang w:val="es-AR"/>
          <w:rPrChange w:id="69" w:author="Jadenhutchinson" w:date="2021-10-10T20:24:00Z">
            <w:rPr>
              <w:lang w:val="es-AR"/>
            </w:rPr>
          </w:rPrChange>
        </w:rPr>
        <w:t>MSNBC/NBC News Aggregator:</w:t>
      </w:r>
      <w:r w:rsidR="00206FE1">
        <w:rPr>
          <w:lang w:val="es-AR"/>
        </w:rPr>
        <w:t xml:space="preserve"> Has </w:t>
      </w:r>
      <w:ins w:id="70" w:author="Jadenhutchinson" w:date="2021-10-10T20:27:00Z">
        <w:r w:rsidR="00740B20">
          <w:rPr>
            <w:lang w:val="es-AR"/>
          </w:rPr>
          <w:t xml:space="preserve">the </w:t>
        </w:r>
      </w:ins>
      <w:r w:rsidR="0052027B">
        <w:rPr>
          <w:lang w:val="es-AR"/>
        </w:rPr>
        <w:t>same</w:t>
      </w:r>
      <w:r w:rsidR="00206FE1">
        <w:rPr>
          <w:lang w:val="es-AR"/>
        </w:rPr>
        <w:t xml:space="preserve"> </w:t>
      </w:r>
      <w:r w:rsidR="00206FE1" w:rsidRPr="00FF0347">
        <w:rPr>
          <w:rPrChange w:id="71" w:author="Jadenhutchinson" w:date="2021-10-10T12:27:00Z">
            <w:rPr>
              <w:lang w:val="es-AR"/>
            </w:rPr>
          </w:rPrChange>
        </w:rPr>
        <w:t>structure</w:t>
      </w:r>
      <w:r w:rsidR="00206FE1">
        <w:rPr>
          <w:lang w:val="es-AR"/>
        </w:rPr>
        <w:t xml:space="preserve"> </w:t>
      </w:r>
      <w:r w:rsidR="0052027B" w:rsidRPr="00B6312F">
        <w:rPr>
          <w:rPrChange w:id="72" w:author="Jadenhutchinson" w:date="2021-10-10T18:39:00Z">
            <w:rPr>
              <w:lang w:val="es-AR"/>
            </w:rPr>
          </w:rPrChange>
        </w:rPr>
        <w:t>of</w:t>
      </w:r>
      <w:r w:rsidR="00206FE1">
        <w:rPr>
          <w:lang w:val="es-AR"/>
        </w:rPr>
        <w:t xml:space="preserve"> </w:t>
      </w:r>
      <w:r w:rsidR="000B145D">
        <w:rPr>
          <w:lang w:val="es-AR"/>
        </w:rPr>
        <w:t xml:space="preserve">the </w:t>
      </w:r>
      <w:r w:rsidR="00206FE1">
        <w:rPr>
          <w:lang w:val="es-AR"/>
        </w:rPr>
        <w:t>ABC/</w:t>
      </w:r>
      <w:r w:rsidR="00206FE1" w:rsidRPr="00740B20">
        <w:rPr>
          <w:i/>
          <w:iCs/>
          <w:lang w:val="es-AR"/>
          <w:rPrChange w:id="73" w:author="Jadenhutchinson" w:date="2021-10-10T20:27:00Z">
            <w:rPr>
              <w:lang w:val="es-AR"/>
            </w:rPr>
          </w:rPrChange>
        </w:rPr>
        <w:t>CBS</w:t>
      </w:r>
      <w:r w:rsidR="00206FE1">
        <w:rPr>
          <w:lang w:val="es-AR"/>
        </w:rPr>
        <w:t xml:space="preserve"> News Aggregator but parses </w:t>
      </w:r>
      <w:r w:rsidR="000B145D">
        <w:rPr>
          <w:lang w:val="es-AR"/>
        </w:rPr>
        <w:t xml:space="preserve">and aggregates data from </w:t>
      </w:r>
      <w:r w:rsidR="00206FE1">
        <w:rPr>
          <w:lang w:val="es-AR"/>
        </w:rPr>
        <w:t>popular news networks MSNBC &amp; NBC news</w:t>
      </w:r>
      <w:r w:rsidR="000B145D">
        <w:rPr>
          <w:lang w:val="es-AR"/>
        </w:rPr>
        <w:t xml:space="preserve"> sites instead. </w:t>
      </w:r>
      <w:r w:rsidR="0052027B">
        <w:rPr>
          <w:lang w:val="es-AR"/>
        </w:rPr>
        <w:t xml:space="preserve"> </w:t>
      </w:r>
      <w:r w:rsidR="0052027B" w:rsidRPr="00740B20">
        <w:rPr>
          <w:i/>
          <w:iCs/>
          <w:lang w:val="es-AR"/>
          <w:rPrChange w:id="74" w:author="Jadenhutchinson" w:date="2021-10-10T20:27:00Z">
            <w:rPr>
              <w:lang w:val="es-AR"/>
            </w:rPr>
          </w:rPrChange>
        </w:rPr>
        <w:t xml:space="preserve">Access mapping is </w:t>
      </w:r>
      <w:r w:rsidR="0052027B" w:rsidRPr="00740B20">
        <w:rPr>
          <w:i/>
          <w:iCs/>
          <w:lang w:val="es-AR"/>
        </w:rPr>
        <w:t>unique</w:t>
      </w:r>
      <w:r w:rsidR="0052027B" w:rsidRPr="00740B20">
        <w:rPr>
          <w:i/>
          <w:iCs/>
          <w:lang w:val="es-AR"/>
          <w:rPrChange w:id="75" w:author="Jadenhutchinson" w:date="2021-10-10T20:27:00Z">
            <w:rPr>
              <w:lang w:val="es-AR"/>
            </w:rPr>
          </w:rPrChange>
        </w:rPr>
        <w:t xml:space="preserve"> for every news network.</w:t>
      </w:r>
    </w:p>
    <w:p w14:paraId="7078AF85" w14:textId="461DA9AB" w:rsidR="00405B7D" w:rsidRDefault="00405B7D">
      <w:pPr>
        <w:spacing w:line="360" w:lineRule="auto"/>
        <w:rPr>
          <w:lang w:val="es-AR"/>
        </w:rPr>
        <w:pPrChange w:id="76" w:author="Jadenhutchinson" w:date="2021-10-10T20:22:00Z">
          <w:pPr>
            <w:spacing w:line="276" w:lineRule="auto"/>
          </w:pPr>
        </w:pPrChange>
      </w:pPr>
      <w:r w:rsidRPr="00740B20">
        <w:rPr>
          <w:u w:val="single"/>
          <w:lang w:val="es-AR"/>
          <w:rPrChange w:id="77" w:author="Jadenhutchinson" w:date="2021-10-10T20:24:00Z">
            <w:rPr>
              <w:lang w:val="es-AR"/>
            </w:rPr>
          </w:rPrChange>
        </w:rPr>
        <w:t>CNN/</w:t>
      </w:r>
      <w:r w:rsidR="000B145D" w:rsidRPr="00740B20">
        <w:rPr>
          <w:u w:val="single"/>
          <w:lang w:val="es-AR"/>
          <w:rPrChange w:id="78" w:author="Jadenhutchinson" w:date="2021-10-10T20:24:00Z">
            <w:rPr>
              <w:lang w:val="es-AR"/>
            </w:rPr>
          </w:rPrChange>
        </w:rPr>
        <w:t>F</w:t>
      </w:r>
      <w:ins w:id="79" w:author="Jadenhutchinson" w:date="2021-10-10T20:24:00Z">
        <w:r w:rsidR="00231CC2" w:rsidRPr="00740B20">
          <w:rPr>
            <w:u w:val="single"/>
            <w:lang w:val="es-AR"/>
            <w:rPrChange w:id="80" w:author="Jadenhutchinson" w:date="2021-10-10T20:24:00Z">
              <w:rPr>
                <w:lang w:val="es-AR"/>
              </w:rPr>
            </w:rPrChange>
          </w:rPr>
          <w:t>ox</w:t>
        </w:r>
      </w:ins>
      <w:del w:id="81" w:author="Jadenhutchinson" w:date="2021-10-10T20:24:00Z">
        <w:r w:rsidR="000B145D" w:rsidRPr="00740B20" w:rsidDel="00231CC2">
          <w:rPr>
            <w:u w:val="single"/>
            <w:lang w:val="es-AR"/>
            <w:rPrChange w:id="82" w:author="Jadenhutchinson" w:date="2021-10-10T20:24:00Z">
              <w:rPr>
                <w:lang w:val="es-AR"/>
              </w:rPr>
            </w:rPrChange>
          </w:rPr>
          <w:delText>OX</w:delText>
        </w:r>
      </w:del>
      <w:r w:rsidRPr="00740B20">
        <w:rPr>
          <w:u w:val="single"/>
          <w:lang w:val="es-AR"/>
          <w:rPrChange w:id="83" w:author="Jadenhutchinson" w:date="2021-10-10T20:24:00Z">
            <w:rPr>
              <w:lang w:val="es-AR"/>
            </w:rPr>
          </w:rPrChange>
        </w:rPr>
        <w:t xml:space="preserve"> News Aggregator:</w:t>
      </w:r>
      <w:r w:rsidR="000B145D">
        <w:rPr>
          <w:lang w:val="es-AR"/>
        </w:rPr>
        <w:t xml:space="preserve"> Also has</w:t>
      </w:r>
      <w:r w:rsidR="0052027B">
        <w:rPr>
          <w:lang w:val="es-AR"/>
        </w:rPr>
        <w:t xml:space="preserve"> the</w:t>
      </w:r>
      <w:r w:rsidR="000B145D">
        <w:rPr>
          <w:lang w:val="es-AR"/>
        </w:rPr>
        <w:t xml:space="preserve"> </w:t>
      </w:r>
      <w:r w:rsidR="0052027B">
        <w:rPr>
          <w:lang w:val="es-AR"/>
        </w:rPr>
        <w:t>same</w:t>
      </w:r>
      <w:r w:rsidR="000B145D">
        <w:rPr>
          <w:lang w:val="es-AR"/>
        </w:rPr>
        <w:t xml:space="preserve"> structure of other news aggregators, parsing CNN and F</w:t>
      </w:r>
      <w:ins w:id="84" w:author="Jadenhutchinson" w:date="2021-10-10T20:24:00Z">
        <w:r w:rsidR="00231CC2">
          <w:rPr>
            <w:lang w:val="es-AR"/>
          </w:rPr>
          <w:t>ox</w:t>
        </w:r>
      </w:ins>
      <w:del w:id="85" w:author="Jadenhutchinson" w:date="2021-10-10T20:23:00Z">
        <w:r w:rsidR="000B145D" w:rsidDel="00231CC2">
          <w:rPr>
            <w:lang w:val="es-AR"/>
          </w:rPr>
          <w:delText>ox</w:delText>
        </w:r>
      </w:del>
      <w:r w:rsidR="000B145D">
        <w:rPr>
          <w:lang w:val="es-AR"/>
        </w:rPr>
        <w:t xml:space="preserve"> News sites</w:t>
      </w:r>
      <w:r w:rsidR="0052027B">
        <w:rPr>
          <w:lang w:val="es-AR"/>
        </w:rPr>
        <w:t xml:space="preserve"> dynamically</w:t>
      </w:r>
      <w:r w:rsidR="000B145D">
        <w:rPr>
          <w:lang w:val="es-AR"/>
        </w:rPr>
        <w:t xml:space="preserve">.  </w:t>
      </w:r>
    </w:p>
    <w:p w14:paraId="74259B8D" w14:textId="11BC0361" w:rsidR="000B145D" w:rsidRDefault="000B145D">
      <w:pPr>
        <w:spacing w:line="360" w:lineRule="auto"/>
        <w:rPr>
          <w:lang w:val="es-AR"/>
        </w:rPr>
        <w:pPrChange w:id="86" w:author="Jadenhutchinson" w:date="2021-10-10T20:22:00Z">
          <w:pPr>
            <w:spacing w:line="276" w:lineRule="auto"/>
          </w:pPr>
        </w:pPrChange>
      </w:pPr>
      <w:r w:rsidRPr="00740B20">
        <w:rPr>
          <w:u w:val="single"/>
          <w:lang w:val="es-AR"/>
          <w:rPrChange w:id="87" w:author="Jadenhutchinson" w:date="2021-10-10T20:25:00Z">
            <w:rPr>
              <w:lang w:val="es-AR"/>
            </w:rPr>
          </w:rPrChange>
        </w:rPr>
        <w:t>Sudoku Solver:</w:t>
      </w:r>
      <w:r>
        <w:rPr>
          <w:lang w:val="es-AR"/>
        </w:rPr>
        <w:t xml:space="preserve"> </w:t>
      </w:r>
      <w:r w:rsidR="0052027B">
        <w:rPr>
          <w:lang w:val="es-AR"/>
        </w:rPr>
        <w:t>Uses NumPy to build a multi-</w:t>
      </w:r>
      <w:r w:rsidR="004F05AF">
        <w:rPr>
          <w:lang w:val="es-AR"/>
        </w:rPr>
        <w:t xml:space="preserve">dimensional array to form a grid. Grid </w:t>
      </w:r>
      <w:del w:id="88" w:author="Jadenhutchinson" w:date="2021-10-10T20:28:00Z">
        <w:r w:rsidR="004F05AF" w:rsidDel="00740B20">
          <w:rPr>
            <w:lang w:val="es-AR"/>
          </w:rPr>
          <w:delText xml:space="preserve">índices </w:delText>
        </w:r>
      </w:del>
      <w:ins w:id="89" w:author="Jadenhutchinson" w:date="2021-10-10T20:28:00Z">
        <w:r w:rsidR="00740B20">
          <w:rPr>
            <w:lang w:val="es-AR"/>
          </w:rPr>
          <w:t xml:space="preserve">indices </w:t>
        </w:r>
      </w:ins>
      <w:r w:rsidR="004F05AF">
        <w:rPr>
          <w:lang w:val="es-AR"/>
        </w:rPr>
        <w:t xml:space="preserve">are accessed through Python for-loops </w:t>
      </w:r>
      <w:del w:id="90" w:author="Jadenhutchinson" w:date="2021-10-10T20:28:00Z">
        <w:r w:rsidR="004F05AF" w:rsidDel="00740B20">
          <w:rPr>
            <w:lang w:val="es-AR"/>
          </w:rPr>
          <w:delText xml:space="preserve">from </w:delText>
        </w:r>
      </w:del>
      <w:ins w:id="91" w:author="Jadenhutchinson" w:date="2021-10-10T20:28:00Z">
        <w:r w:rsidR="00740B20">
          <w:rPr>
            <w:lang w:val="es-AR"/>
          </w:rPr>
          <w:t xml:space="preserve">for </w:t>
        </w:r>
      </w:ins>
      <w:r w:rsidR="004F05AF">
        <w:rPr>
          <w:lang w:val="es-AR"/>
        </w:rPr>
        <w:t>each row and column</w:t>
      </w:r>
      <w:r w:rsidR="00101C70">
        <w:rPr>
          <w:lang w:val="es-AR"/>
        </w:rPr>
        <w:t>. Indices are divided by 3, rounded down, and then compared to the value of the índice to find a unique number for each row/column intersection.</w:t>
      </w:r>
      <w:r w:rsidR="004F05AF">
        <w:rPr>
          <w:lang w:val="es-AR"/>
        </w:rPr>
        <w:t xml:space="preserve"> </w:t>
      </w:r>
      <w:r w:rsidR="00101C70">
        <w:rPr>
          <w:lang w:val="es-AR"/>
        </w:rPr>
        <w:t>Presents every possible solution for any solvable sudoku puzzle (1+).</w:t>
      </w:r>
    </w:p>
    <w:p w14:paraId="6B78D2F4" w14:textId="0F04372E" w:rsidR="00F84327" w:rsidRDefault="00F84327">
      <w:pPr>
        <w:spacing w:line="360" w:lineRule="auto"/>
        <w:rPr>
          <w:lang w:val="es-AR"/>
        </w:rPr>
        <w:pPrChange w:id="92" w:author="Jadenhutchinson" w:date="2021-10-10T20:22:00Z">
          <w:pPr>
            <w:spacing w:line="276" w:lineRule="auto"/>
          </w:pPr>
        </w:pPrChange>
      </w:pPr>
      <w:r w:rsidRPr="00740B20">
        <w:rPr>
          <w:u w:val="single"/>
          <w:lang w:val="es-AR"/>
          <w:rPrChange w:id="93" w:author="Jadenhutchinson" w:date="2021-10-10T20:25:00Z">
            <w:rPr>
              <w:lang w:val="es-AR"/>
            </w:rPr>
          </w:rPrChange>
        </w:rPr>
        <w:t>InstaLike&amp;Comment:</w:t>
      </w:r>
      <w:r>
        <w:rPr>
          <w:lang w:val="es-AR"/>
        </w:rPr>
        <w:t xml:space="preserve"> </w:t>
      </w:r>
      <w:r w:rsidR="00101C70">
        <w:rPr>
          <w:lang w:val="es-AR"/>
        </w:rPr>
        <w:t>Built on Selenium</w:t>
      </w:r>
      <w:r w:rsidR="00FF0347">
        <w:rPr>
          <w:lang w:val="es-AR"/>
        </w:rPr>
        <w:t xml:space="preserve"> automation software, a</w:t>
      </w:r>
      <w:r>
        <w:rPr>
          <w:lang w:val="es-AR"/>
        </w:rPr>
        <w:t xml:space="preserve"> con</w:t>
      </w:r>
      <w:r w:rsidR="001D3D60">
        <w:rPr>
          <w:lang w:val="es-AR"/>
        </w:rPr>
        <w:t>t</w:t>
      </w:r>
      <w:r>
        <w:rPr>
          <w:lang w:val="es-AR"/>
        </w:rPr>
        <w:t xml:space="preserve">inuously running </w:t>
      </w:r>
      <w:r w:rsidRPr="000B145D">
        <w:rPr>
          <w:i/>
          <w:iCs/>
          <w:lang w:val="es-AR"/>
        </w:rPr>
        <w:t>like</w:t>
      </w:r>
      <w:r>
        <w:rPr>
          <w:lang w:val="es-AR"/>
        </w:rPr>
        <w:t xml:space="preserve"> and </w:t>
      </w:r>
      <w:r w:rsidRPr="000B145D">
        <w:rPr>
          <w:i/>
          <w:iCs/>
          <w:lang w:val="es-AR"/>
        </w:rPr>
        <w:t>comment</w:t>
      </w:r>
      <w:r>
        <w:rPr>
          <w:lang w:val="es-AR"/>
        </w:rPr>
        <w:t xml:space="preserve"> script</w:t>
      </w:r>
      <w:r w:rsidR="00FF0347">
        <w:rPr>
          <w:lang w:val="es-AR"/>
        </w:rPr>
        <w:t xml:space="preserve"> for Instagram</w:t>
      </w:r>
      <w:r>
        <w:rPr>
          <w:lang w:val="es-AR"/>
        </w:rPr>
        <w:t>, liking and commenting based on any inputted hashtag. Comments randomly loop through nine dynamic comments.</w:t>
      </w:r>
    </w:p>
    <w:p w14:paraId="04BDCF66" w14:textId="398004C7" w:rsidR="00F24E2F" w:rsidDel="00740B20" w:rsidRDefault="00F24E2F">
      <w:pPr>
        <w:spacing w:line="360" w:lineRule="auto"/>
        <w:rPr>
          <w:del w:id="94" w:author="Jadenhutchinson" w:date="2021-10-10T20:33:00Z"/>
          <w:lang w:val="es-AR"/>
        </w:rPr>
        <w:pPrChange w:id="95" w:author="Jadenhutchinson" w:date="2021-10-10T20:22:00Z">
          <w:pPr>
            <w:spacing w:line="276" w:lineRule="auto"/>
          </w:pPr>
        </w:pPrChange>
      </w:pPr>
      <w:del w:id="96" w:author="Jadenhutchinson" w:date="2021-10-10T20:33:00Z">
        <w:r w:rsidRPr="00740B20" w:rsidDel="00740B20">
          <w:rPr>
            <w:u w:val="single"/>
            <w:lang w:val="es-AR"/>
            <w:rPrChange w:id="97" w:author="Jadenhutchinson" w:date="2021-10-10T20:25:00Z">
              <w:rPr>
                <w:lang w:val="es-AR"/>
              </w:rPr>
            </w:rPrChange>
          </w:rPr>
          <w:delText xml:space="preserve">Spotify API Client: </w:delText>
        </w:r>
        <w:r w:rsidDel="00740B20">
          <w:rPr>
            <w:lang w:val="es-AR"/>
          </w:rPr>
          <w:delText xml:space="preserve">Interacts with the </w:delText>
        </w:r>
        <w:r w:rsidR="000B145D" w:rsidDel="00740B20">
          <w:rPr>
            <w:lang w:val="es-AR"/>
          </w:rPr>
          <w:delText xml:space="preserve">API of Spotify.com </w:delText>
        </w:r>
        <w:r w:rsidR="005243E7" w:rsidDel="00740B20">
          <w:rPr>
            <w:lang w:val="es-AR"/>
          </w:rPr>
          <w:delText xml:space="preserve">to </w:delText>
        </w:r>
      </w:del>
      <w:del w:id="98" w:author="Jadenhutchinson" w:date="2021-10-10T20:04:00Z">
        <w:r w:rsidR="005243E7" w:rsidDel="00BC5AC6">
          <w:rPr>
            <w:lang w:val="es-AR"/>
          </w:rPr>
          <w:delText>extract info of</w:delText>
        </w:r>
      </w:del>
      <w:del w:id="99" w:author="Jadenhutchinson" w:date="2021-10-10T20:33:00Z">
        <w:r w:rsidR="005243E7" w:rsidDel="00740B20">
          <w:rPr>
            <w:lang w:val="es-AR"/>
          </w:rPr>
          <w:delText xml:space="preserve"> any artist, </w:delText>
        </w:r>
      </w:del>
      <w:del w:id="100" w:author="Jadenhutchinson" w:date="2021-10-10T18:42:00Z">
        <w:r w:rsidR="005243E7" w:rsidDel="00CF18F3">
          <w:rPr>
            <w:lang w:val="es-AR"/>
          </w:rPr>
          <w:delText>álbum</w:delText>
        </w:r>
      </w:del>
      <w:del w:id="101" w:author="Jadenhutchinson" w:date="2021-10-10T20:33:00Z">
        <w:r w:rsidR="005243E7" w:rsidDel="00740B20">
          <w:rPr>
            <w:lang w:val="es-AR"/>
          </w:rPr>
          <w:delText>, or track in the Spotify database.</w:delText>
        </w:r>
      </w:del>
    </w:p>
    <w:p w14:paraId="43B4A8D5" w14:textId="7F44241A" w:rsidR="00F24E2F" w:rsidRDefault="00F24E2F" w:rsidP="00231CC2">
      <w:pPr>
        <w:spacing w:line="360" w:lineRule="auto"/>
        <w:rPr>
          <w:ins w:id="102" w:author="Jadenhutchinson" w:date="2021-10-10T20:33:00Z"/>
          <w:lang w:val="es-AR"/>
        </w:rPr>
      </w:pPr>
      <w:r w:rsidRPr="00740B20">
        <w:rPr>
          <w:u w:val="single"/>
          <w:lang w:val="es-AR"/>
          <w:rPrChange w:id="103" w:author="Jadenhutchinson" w:date="2021-10-10T20:25:00Z">
            <w:rPr>
              <w:lang w:val="es-AR"/>
            </w:rPr>
          </w:rPrChange>
        </w:rPr>
        <w:t>Bowling Alley:</w:t>
      </w:r>
      <w:r>
        <w:rPr>
          <w:lang w:val="es-AR"/>
        </w:rPr>
        <w:t xml:space="preserve"> </w:t>
      </w:r>
      <w:ins w:id="104" w:author="Jadenhutchinson" w:date="2021-10-10T20:21:00Z">
        <w:r w:rsidR="00231CC2">
          <w:rPr>
            <w:lang w:val="es-AR"/>
          </w:rPr>
          <w:t>Created a</w:t>
        </w:r>
      </w:ins>
      <w:del w:id="105" w:author="Jadenhutchinson" w:date="2021-10-10T20:21:00Z">
        <w:r w:rsidR="000B145D" w:rsidDel="00231CC2">
          <w:rPr>
            <w:lang w:val="es-AR"/>
          </w:rPr>
          <w:delText>Created a</w:delText>
        </w:r>
      </w:del>
      <w:r>
        <w:rPr>
          <w:lang w:val="es-AR"/>
        </w:rPr>
        <w:t xml:space="preserve"> 3-D VR bowling alley</w:t>
      </w:r>
      <w:ins w:id="106" w:author="Jadenhutchinson" w:date="2021-10-10T20:21:00Z">
        <w:r w:rsidR="00231CC2">
          <w:rPr>
            <w:lang w:val="es-AR"/>
          </w:rPr>
          <w:t xml:space="preserve"> </w:t>
        </w:r>
      </w:ins>
      <w:del w:id="107" w:author="Jadenhutchinson" w:date="2021-10-10T20:21:00Z">
        <w:r w:rsidDel="00231CC2">
          <w:rPr>
            <w:lang w:val="es-AR"/>
          </w:rPr>
          <w:delText xml:space="preserve"> </w:delText>
        </w:r>
      </w:del>
      <w:r>
        <w:rPr>
          <w:lang w:val="es-AR"/>
        </w:rPr>
        <w:t>using HTML.</w:t>
      </w:r>
    </w:p>
    <w:p w14:paraId="05FCCDDA" w14:textId="77777777" w:rsidR="00740B20" w:rsidRDefault="00740B20" w:rsidP="00740B20">
      <w:pPr>
        <w:spacing w:line="360" w:lineRule="auto"/>
        <w:rPr>
          <w:ins w:id="108" w:author="Jadenhutchinson" w:date="2021-10-10T20:33:00Z"/>
          <w:lang w:val="es-AR"/>
        </w:rPr>
      </w:pPr>
      <w:ins w:id="109" w:author="Jadenhutchinson" w:date="2021-10-10T20:33:00Z">
        <w:r w:rsidRPr="00632457">
          <w:rPr>
            <w:u w:val="single"/>
            <w:lang w:val="es-AR"/>
          </w:rPr>
          <w:lastRenderedPageBreak/>
          <w:t xml:space="preserve">Spotify API Client: </w:t>
        </w:r>
        <w:r>
          <w:rPr>
            <w:lang w:val="es-AR"/>
          </w:rPr>
          <w:t>Interacts with the API of Spotify.com to query any artist, album, or track in the Spotify database. Authorizes, following Spotify web API specifications, by using a base64 decoded client_id and client_secret incorporated to obtain an access token and query data from the Spotify server. Uses comparison operators to exclude undesired artists, albums, or tracks.</w:t>
        </w:r>
      </w:ins>
    </w:p>
    <w:p w14:paraId="7429E32B" w14:textId="47F11CB2" w:rsidR="00740B20" w:rsidRPr="00BD6073" w:rsidRDefault="00BD6073">
      <w:pPr>
        <w:spacing w:line="360" w:lineRule="auto"/>
        <w:rPr>
          <w:lang w:val="es-AR"/>
        </w:rPr>
        <w:pPrChange w:id="110" w:author="Jadenhutchinson" w:date="2021-10-10T20:22:00Z">
          <w:pPr>
            <w:spacing w:line="276" w:lineRule="auto"/>
          </w:pPr>
        </w:pPrChange>
      </w:pPr>
      <w:ins w:id="111" w:author="Jadenhutchinson" w:date="2022-03-08T09:36:00Z">
        <w:r>
          <w:rPr>
            <w:u w:val="single"/>
            <w:lang w:val="es-AR"/>
          </w:rPr>
          <w:t>Jarvis-AI:</w:t>
        </w:r>
        <w:r>
          <w:rPr>
            <w:lang w:val="es-AR"/>
          </w:rPr>
          <w:t xml:space="preserve"> Uses speech recognition</w:t>
        </w:r>
      </w:ins>
      <w:ins w:id="112" w:author="Jadenhutchinson" w:date="2022-03-08T09:39:00Z">
        <w:r>
          <w:rPr>
            <w:lang w:val="es-AR"/>
          </w:rPr>
          <w:t xml:space="preserve"> linguistics to produce executable commands</w:t>
        </w:r>
      </w:ins>
      <w:ins w:id="113" w:author="Jadenhutchinson" w:date="2022-03-08T09:41:00Z">
        <w:r w:rsidR="00FB5F18">
          <w:rPr>
            <w:lang w:val="es-AR"/>
          </w:rPr>
          <w:t xml:space="preserve"> from queries made</w:t>
        </w:r>
      </w:ins>
      <w:ins w:id="114" w:author="Jadenhutchinson" w:date="2022-03-08T09:40:00Z">
        <w:r>
          <w:rPr>
            <w:lang w:val="es-AR"/>
          </w:rPr>
          <w:t>.</w:t>
        </w:r>
      </w:ins>
      <w:ins w:id="115" w:author="Jadenhutchinson" w:date="2022-03-08T09:42:00Z">
        <w:r w:rsidR="00FB5F18">
          <w:rPr>
            <w:lang w:val="es-AR"/>
          </w:rPr>
          <w:t xml:space="preserve"> Provides verbal feedback from computer speakers.</w:t>
        </w:r>
      </w:ins>
    </w:p>
    <w:p w14:paraId="564A621B" w14:textId="29CE1140" w:rsidR="00F84327" w:rsidDel="00231CC2" w:rsidRDefault="00F84327" w:rsidP="00EA7F4D">
      <w:pPr>
        <w:rPr>
          <w:del w:id="116" w:author="Jadenhutchinson" w:date="2021-10-10T20:22:00Z"/>
          <w:lang w:val="es-AR"/>
        </w:rPr>
      </w:pPr>
    </w:p>
    <w:p w14:paraId="2559EB76" w14:textId="4E71E6F5" w:rsidR="00231CC2" w:rsidRDefault="00231CC2" w:rsidP="00EA7F4D">
      <w:pPr>
        <w:rPr>
          <w:ins w:id="117" w:author="Jadenhutchinson" w:date="2021-10-10T20:34:00Z"/>
          <w:lang w:val="es-AR"/>
        </w:rPr>
      </w:pPr>
    </w:p>
    <w:p w14:paraId="02B618C7" w14:textId="77777777" w:rsidR="00740B20" w:rsidRDefault="00740B20" w:rsidP="00EA7F4D">
      <w:pPr>
        <w:rPr>
          <w:ins w:id="118" w:author="Jadenhutchinson" w:date="2021-10-10T20:25:00Z"/>
          <w:lang w:val="es-AR"/>
        </w:rPr>
      </w:pPr>
    </w:p>
    <w:p w14:paraId="5904968F" w14:textId="11C6E367" w:rsidR="00740B20" w:rsidRDefault="00740B20" w:rsidP="00EA7F4D">
      <w:pPr>
        <w:rPr>
          <w:ins w:id="119" w:author="Jadenhutchinson" w:date="2022-03-08T09:42:00Z"/>
          <w:lang w:val="es-AR"/>
        </w:rPr>
      </w:pPr>
    </w:p>
    <w:p w14:paraId="160EA762" w14:textId="77777777" w:rsidR="00FB5F18" w:rsidRDefault="00FB5F18" w:rsidP="00EA7F4D">
      <w:pPr>
        <w:rPr>
          <w:ins w:id="120" w:author="Jadenhutchinson" w:date="2021-10-10T20:22:00Z"/>
          <w:lang w:val="es-AR"/>
        </w:rPr>
      </w:pPr>
    </w:p>
    <w:p w14:paraId="7958A679" w14:textId="77777777" w:rsidR="00405B7D" w:rsidDel="00231CC2" w:rsidRDefault="00405B7D" w:rsidP="00EA7F4D">
      <w:pPr>
        <w:rPr>
          <w:del w:id="121" w:author="Jadenhutchinson" w:date="2021-10-10T20:22:00Z"/>
          <w:lang w:val="es-AR"/>
        </w:rPr>
      </w:pPr>
    </w:p>
    <w:p w14:paraId="50F5A297" w14:textId="77777777" w:rsidR="00DD0919" w:rsidRPr="000D2CD6" w:rsidRDefault="00DD0919" w:rsidP="00EA7F4D">
      <w:pPr>
        <w:rPr>
          <w:lang w:val="es-AR"/>
        </w:rPr>
      </w:pPr>
    </w:p>
    <w:p w14:paraId="683866CB" w14:textId="77777777" w:rsidR="00EA7F4D" w:rsidRPr="008C2373" w:rsidRDefault="00EA7F4D" w:rsidP="00EA7F4D">
      <w:pPr>
        <w:rPr>
          <w:b/>
          <w:bCs/>
          <w:u w:val="single"/>
          <w:lang w:val="es-AR"/>
        </w:rPr>
      </w:pPr>
      <w:r w:rsidRPr="008C2373">
        <w:rPr>
          <w:b/>
          <w:bCs/>
          <w:u w:val="single"/>
          <w:lang w:val="es-AR"/>
        </w:rPr>
        <w:t>Work Experience:</w:t>
      </w:r>
    </w:p>
    <w:p w14:paraId="56CC60D9" w14:textId="089DA71D" w:rsidR="00EA7F4D" w:rsidRPr="008C2373" w:rsidRDefault="00EA7F4D" w:rsidP="00EA7F4D">
      <w:r w:rsidRPr="008C2373">
        <w:t>Office Manager and Social Media Manager, Safe Haven Private Vaults Inc.,</w:t>
      </w:r>
      <w:r>
        <w:t xml:space="preserve"> 2018-2021</w:t>
      </w:r>
    </w:p>
    <w:p w14:paraId="36538D52" w14:textId="30212DDB" w:rsidR="00E6409B" w:rsidRDefault="00E6409B" w:rsidP="00E6409B">
      <w:pPr>
        <w:ind w:left="720"/>
        <w:rPr>
          <w:ins w:id="122" w:author="Jadenhutchinson" w:date="2022-03-09T15:51:00Z"/>
        </w:rPr>
      </w:pPr>
      <w:ins w:id="123" w:author="Jadenhutchinson" w:date="2022-03-09T15:51:00Z">
        <w:r>
          <w:t>-</w:t>
        </w:r>
        <w:r w:rsidRPr="00E6409B">
          <w:t xml:space="preserve">Managed customer relations and the sale of safe deposit boxes. </w:t>
        </w:r>
      </w:ins>
    </w:p>
    <w:p w14:paraId="3B6F8072" w14:textId="3AF15BDE" w:rsidR="00E6409B" w:rsidRDefault="00E6409B" w:rsidP="00E6409B">
      <w:pPr>
        <w:ind w:left="720"/>
        <w:rPr>
          <w:ins w:id="124" w:author="Jadenhutchinson" w:date="2022-03-09T15:51:00Z"/>
        </w:rPr>
      </w:pPr>
      <w:ins w:id="125" w:author="Jadenhutchinson" w:date="2022-03-09T15:51:00Z">
        <w:r>
          <w:t>-</w:t>
        </w:r>
        <w:r w:rsidRPr="00E6409B">
          <w:t>Trained</w:t>
        </w:r>
      </w:ins>
      <w:ins w:id="126" w:author="Jadenhutchinson" w:date="2022-03-09T15:52:00Z">
        <w:r>
          <w:t xml:space="preserve"> </w:t>
        </w:r>
      </w:ins>
      <w:ins w:id="127" w:author="Jadenhutchinson" w:date="2022-03-09T15:51:00Z">
        <w:r w:rsidRPr="00E6409B">
          <w:t xml:space="preserve">sales reps in sales techniques and daily operations. </w:t>
        </w:r>
      </w:ins>
    </w:p>
    <w:p w14:paraId="5F91224B" w14:textId="4D798450" w:rsidR="00EA7F4D" w:rsidDel="00E6409B" w:rsidRDefault="00E6409B" w:rsidP="00E6409B">
      <w:pPr>
        <w:ind w:left="720"/>
        <w:rPr>
          <w:del w:id="128" w:author="Jadenhutchinson" w:date="2022-03-09T15:51:00Z"/>
        </w:rPr>
      </w:pPr>
      <w:ins w:id="129" w:author="Jadenhutchinson" w:date="2022-03-09T15:51:00Z">
        <w:r>
          <w:t>-</w:t>
        </w:r>
        <w:r w:rsidRPr="00E6409B">
          <w:t>Developed marketing strategies to increase consumer awareness and revenue.</w:t>
        </w:r>
      </w:ins>
      <w:del w:id="130" w:author="Jadenhutchinson" w:date="2022-03-09T15:51:00Z">
        <w:r w:rsidR="00EA7F4D" w:rsidRPr="008C2373" w:rsidDel="00E6409B">
          <w:tab/>
          <w:delText>-Manage</w:delText>
        </w:r>
        <w:r w:rsidR="00B96EBA" w:rsidDel="00E6409B">
          <w:delText>d</w:delText>
        </w:r>
        <w:r w:rsidR="00EA7F4D" w:rsidRPr="008C2373" w:rsidDel="00E6409B">
          <w:delText xml:space="preserve"> day to day operations, customer relations, and security.</w:delText>
        </w:r>
      </w:del>
    </w:p>
    <w:p w14:paraId="49D5C1AF" w14:textId="77777777" w:rsidR="00E6409B" w:rsidRPr="008C2373" w:rsidRDefault="00E6409B">
      <w:pPr>
        <w:ind w:left="720"/>
        <w:rPr>
          <w:ins w:id="131" w:author="Jadenhutchinson" w:date="2022-03-09T15:51:00Z"/>
        </w:rPr>
        <w:pPrChange w:id="132" w:author="Jadenhutchinson" w:date="2022-03-09T15:51:00Z">
          <w:pPr/>
        </w:pPrChange>
      </w:pPr>
    </w:p>
    <w:p w14:paraId="5DDD8191" w14:textId="77777777" w:rsidR="00EA7F4D" w:rsidRPr="008C2373" w:rsidRDefault="00EA7F4D">
      <w:pPr>
        <w:ind w:left="720"/>
        <w:pPrChange w:id="133" w:author="Jadenhutchinson" w:date="2022-03-09T15:51:00Z">
          <w:pPr/>
        </w:pPrChange>
      </w:pPr>
    </w:p>
    <w:p w14:paraId="15C08E37" w14:textId="77777777" w:rsidR="00EA7F4D" w:rsidRPr="008C2373" w:rsidRDefault="00EA7F4D" w:rsidP="00EA7F4D">
      <w:r w:rsidRPr="008C2373">
        <w:t>Content Creator and Social Media Manager, The Child Liberation Foundation, 2018-2019.</w:t>
      </w:r>
    </w:p>
    <w:p w14:paraId="171C9519" w14:textId="77777777" w:rsidR="00EA7F4D" w:rsidRPr="008C2373" w:rsidRDefault="00EA7F4D" w:rsidP="00EA7F4D">
      <w:r w:rsidRPr="008C2373">
        <w:tab/>
        <w:t>-</w:t>
      </w:r>
      <w:r>
        <w:t>R</w:t>
      </w:r>
      <w:r w:rsidRPr="008C2373">
        <w:t>aise</w:t>
      </w:r>
      <w:r>
        <w:t>d</w:t>
      </w:r>
      <w:r w:rsidRPr="008C2373">
        <w:t xml:space="preserve"> awarene</w:t>
      </w:r>
      <w:r>
        <w:t>ss</w:t>
      </w:r>
      <w:r w:rsidRPr="008C2373">
        <w:t xml:space="preserve"> about </w:t>
      </w:r>
      <w:r>
        <w:t>c</w:t>
      </w:r>
      <w:r w:rsidRPr="008C2373">
        <w:t xml:space="preserve">hild </w:t>
      </w:r>
      <w:r>
        <w:t>l</w:t>
      </w:r>
      <w:r w:rsidRPr="008C2373">
        <w:t xml:space="preserve">abor and </w:t>
      </w:r>
      <w:r>
        <w:t>s</w:t>
      </w:r>
      <w:r w:rsidRPr="008C2373">
        <w:t xml:space="preserve">ex </w:t>
      </w:r>
      <w:r>
        <w:t>t</w:t>
      </w:r>
      <w:r w:rsidRPr="008C2373">
        <w:t>rafficking</w:t>
      </w:r>
      <w:r>
        <w:t>.</w:t>
      </w:r>
    </w:p>
    <w:p w14:paraId="4A9690D6" w14:textId="35237622" w:rsidR="00EA7F4D" w:rsidRPr="008C2373" w:rsidRDefault="00EA7F4D" w:rsidP="00EA7F4D">
      <w:r w:rsidRPr="008C2373">
        <w:tab/>
        <w:t>-Helped raise funding to rescue children enslaved in trafficking</w:t>
      </w:r>
      <w:r>
        <w:t>.</w:t>
      </w:r>
    </w:p>
    <w:p w14:paraId="0D3F4DCB" w14:textId="77777777" w:rsidR="00EA7F4D" w:rsidRPr="008C2373" w:rsidRDefault="00EA7F4D" w:rsidP="00EA7F4D"/>
    <w:p w14:paraId="50981560" w14:textId="77777777" w:rsidR="00EA7F4D" w:rsidRPr="008C2373" w:rsidRDefault="00EA7F4D" w:rsidP="00EA7F4D">
      <w:r w:rsidRPr="008C2373">
        <w:t>Social Media Administrator and Event Security &amp; Sales, Empire Events Inc., 2017-2019.</w:t>
      </w:r>
    </w:p>
    <w:p w14:paraId="7578D94A" w14:textId="77777777" w:rsidR="00EA7F4D" w:rsidRPr="008C2373" w:rsidRDefault="00EA7F4D" w:rsidP="00EA7F4D">
      <w:r w:rsidRPr="008C2373">
        <w:tab/>
        <w:t>-Manage</w:t>
      </w:r>
      <w:r>
        <w:t>d</w:t>
      </w:r>
      <w:r w:rsidRPr="008C2373">
        <w:t xml:space="preserve"> </w:t>
      </w:r>
      <w:r>
        <w:t>s</w:t>
      </w:r>
      <w:r w:rsidRPr="008C2373">
        <w:t>ecurity and cashier sales at large events.</w:t>
      </w:r>
    </w:p>
    <w:p w14:paraId="61B95515" w14:textId="15C945A9" w:rsidR="00EA7F4D" w:rsidRDefault="00EA7F4D" w:rsidP="00EA7F4D">
      <w:r w:rsidRPr="008C2373">
        <w:tab/>
        <w:t>-R</w:t>
      </w:r>
      <w:r>
        <w:t>an</w:t>
      </w:r>
      <w:r w:rsidRPr="008C2373">
        <w:t xml:space="preserve"> </w:t>
      </w:r>
      <w:r>
        <w:t>s</w:t>
      </w:r>
      <w:r w:rsidRPr="008C2373">
        <w:t xml:space="preserve">ocial </w:t>
      </w:r>
      <w:r>
        <w:t>m</w:t>
      </w:r>
      <w:r w:rsidRPr="008C2373">
        <w:t xml:space="preserve">edia and </w:t>
      </w:r>
      <w:r>
        <w:t>m</w:t>
      </w:r>
      <w:r w:rsidRPr="008C2373">
        <w:t>arketing operations for event promotion</w:t>
      </w:r>
      <w:r>
        <w:t>.</w:t>
      </w:r>
    </w:p>
    <w:p w14:paraId="6582310B" w14:textId="77777777" w:rsidR="00E770AA" w:rsidRDefault="00E770AA" w:rsidP="00EA7F4D"/>
    <w:p w14:paraId="1E01EC16" w14:textId="77777777" w:rsidR="00EA7F4D" w:rsidRDefault="00EA7F4D" w:rsidP="00EA7F4D">
      <w:r>
        <w:t>BYU Catering, 2017.</w:t>
      </w:r>
    </w:p>
    <w:p w14:paraId="5E308025" w14:textId="1C4EB326" w:rsidR="00EA7F4D" w:rsidRPr="008C2373" w:rsidRDefault="00EA7F4D" w:rsidP="00EA7F4D">
      <w:r>
        <w:tab/>
        <w:t>-Catered for anniversaries, weddings, and special events.</w:t>
      </w:r>
    </w:p>
    <w:p w14:paraId="05B0ED60" w14:textId="77777777" w:rsidR="00EA7F4D" w:rsidRPr="008C2373" w:rsidRDefault="00EA7F4D" w:rsidP="00EA7F4D"/>
    <w:p w14:paraId="6F8F3EDC" w14:textId="77777777" w:rsidR="00EA7F4D" w:rsidRPr="008C2373" w:rsidRDefault="00EA7F4D" w:rsidP="00EA7F4D">
      <w:pPr>
        <w:rPr>
          <w:b/>
          <w:bCs/>
          <w:u w:val="single"/>
        </w:rPr>
      </w:pPr>
      <w:r w:rsidRPr="008C2373">
        <w:rPr>
          <w:b/>
          <w:bCs/>
          <w:u w:val="single"/>
        </w:rPr>
        <w:t>Education:</w:t>
      </w:r>
    </w:p>
    <w:p w14:paraId="656B6698" w14:textId="77777777" w:rsidR="00EA7F4D" w:rsidRPr="008C2373" w:rsidRDefault="00EA7F4D" w:rsidP="00EA7F4D">
      <w:r w:rsidRPr="008C2373">
        <w:t>American Fork High School, Class of 2014</w:t>
      </w:r>
      <w:r>
        <w:t>.</w:t>
      </w:r>
    </w:p>
    <w:p w14:paraId="644BCBFA" w14:textId="77777777" w:rsidR="00EA7F4D" w:rsidRDefault="00EA7F4D" w:rsidP="00EA7F4D">
      <w:r w:rsidRPr="008C2373">
        <w:t>Utah Valley University, 2016-present</w:t>
      </w:r>
      <w:r>
        <w:t>.</w:t>
      </w:r>
    </w:p>
    <w:p w14:paraId="4ADD3233" w14:textId="77777777" w:rsidR="00EA7F4D" w:rsidRDefault="00EA7F4D" w:rsidP="00EA7F4D"/>
    <w:p w14:paraId="22DBBC73" w14:textId="77777777" w:rsidR="00EA7F4D" w:rsidRPr="004D722D" w:rsidRDefault="00EA7F4D" w:rsidP="00EA7F4D">
      <w:pPr>
        <w:rPr>
          <w:b/>
          <w:bCs/>
          <w:u w:val="single"/>
        </w:rPr>
      </w:pPr>
      <w:r w:rsidRPr="004D722D">
        <w:rPr>
          <w:b/>
          <w:bCs/>
          <w:u w:val="single"/>
        </w:rPr>
        <w:t>Other Accomplishments:</w:t>
      </w:r>
    </w:p>
    <w:p w14:paraId="62D94D29" w14:textId="6B7B4144" w:rsidR="00EA7F4D" w:rsidRDefault="00EA7F4D" w:rsidP="00EA7F4D">
      <w:r>
        <w:t>Eagle Scout</w:t>
      </w:r>
      <w:r w:rsidR="00F24E2F">
        <w:t xml:space="preserve">, </w:t>
      </w:r>
      <w:r>
        <w:t>age 14</w:t>
      </w:r>
    </w:p>
    <w:p w14:paraId="4571FF60" w14:textId="77777777" w:rsidR="00EA7F4D" w:rsidRDefault="00EA7F4D" w:rsidP="00EA7F4D">
      <w:r>
        <w:t>2-year LDS Mission: Houston, Texas</w:t>
      </w:r>
    </w:p>
    <w:p w14:paraId="415EEBC7" w14:textId="77777777" w:rsidR="00EA7F4D" w:rsidRDefault="00EA7F4D" w:rsidP="00EA7F4D">
      <w:r>
        <w:t>One Voice Children’s Choir</w:t>
      </w:r>
    </w:p>
    <w:p w14:paraId="71880C54" w14:textId="77777777" w:rsidR="00EA7F4D" w:rsidRPr="008C2373" w:rsidRDefault="00EA7F4D" w:rsidP="00EA7F4D">
      <w:r>
        <w:t>Ballroom Team and Individual Dancer</w:t>
      </w:r>
    </w:p>
    <w:p w14:paraId="0B4DE6F5" w14:textId="77777777" w:rsidR="00EA7F4D" w:rsidRDefault="00EA7F4D" w:rsidP="00EA7F4D"/>
    <w:p w14:paraId="46A202F8" w14:textId="77777777" w:rsidR="00EA7F4D" w:rsidRDefault="00EA7F4D" w:rsidP="00EA7F4D"/>
    <w:p w14:paraId="5058C640" w14:textId="77777777" w:rsidR="00EA7F4D" w:rsidRDefault="00EA7F4D" w:rsidP="00EA7F4D"/>
    <w:p w14:paraId="57394644" w14:textId="77777777" w:rsidR="00EE376A" w:rsidRDefault="00EE376A"/>
    <w:sectPr w:rsidR="00EE3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denhutchinson">
    <w15:presenceInfo w15:providerId="None" w15:userId="Jadenhutchin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4D"/>
    <w:rsid w:val="000B145D"/>
    <w:rsid w:val="00101C70"/>
    <w:rsid w:val="001C4D47"/>
    <w:rsid w:val="001D3D60"/>
    <w:rsid w:val="00206FE1"/>
    <w:rsid w:val="00231CC2"/>
    <w:rsid w:val="00270A21"/>
    <w:rsid w:val="003F4A5B"/>
    <w:rsid w:val="00405B7D"/>
    <w:rsid w:val="00465950"/>
    <w:rsid w:val="004F05AF"/>
    <w:rsid w:val="004F355F"/>
    <w:rsid w:val="0052027B"/>
    <w:rsid w:val="005243E7"/>
    <w:rsid w:val="005450FC"/>
    <w:rsid w:val="006414B0"/>
    <w:rsid w:val="00696189"/>
    <w:rsid w:val="006F0772"/>
    <w:rsid w:val="00740B20"/>
    <w:rsid w:val="00743E96"/>
    <w:rsid w:val="007604C8"/>
    <w:rsid w:val="008D5601"/>
    <w:rsid w:val="008F6AE7"/>
    <w:rsid w:val="00927922"/>
    <w:rsid w:val="00932BFB"/>
    <w:rsid w:val="00977C2D"/>
    <w:rsid w:val="009E3FCA"/>
    <w:rsid w:val="00A051EE"/>
    <w:rsid w:val="00A91639"/>
    <w:rsid w:val="00AF5914"/>
    <w:rsid w:val="00B0077B"/>
    <w:rsid w:val="00B60EFA"/>
    <w:rsid w:val="00B6312F"/>
    <w:rsid w:val="00B96EBA"/>
    <w:rsid w:val="00B96ECC"/>
    <w:rsid w:val="00BC496B"/>
    <w:rsid w:val="00BC5AC6"/>
    <w:rsid w:val="00BD6073"/>
    <w:rsid w:val="00BD76F2"/>
    <w:rsid w:val="00C07B56"/>
    <w:rsid w:val="00CC5BD4"/>
    <w:rsid w:val="00CF18F3"/>
    <w:rsid w:val="00DD0919"/>
    <w:rsid w:val="00E6409B"/>
    <w:rsid w:val="00E770AA"/>
    <w:rsid w:val="00E8651E"/>
    <w:rsid w:val="00EA7F4D"/>
    <w:rsid w:val="00EE376A"/>
    <w:rsid w:val="00F24E2F"/>
    <w:rsid w:val="00F43DF7"/>
    <w:rsid w:val="00F84327"/>
    <w:rsid w:val="00FB5F18"/>
    <w:rsid w:val="00FC0C9D"/>
    <w:rsid w:val="00FF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7838"/>
  <w15:chartTrackingRefBased/>
  <w15:docId w15:val="{9E8790AB-52CC-4F5C-A9A6-101CAD78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F4D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A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A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0347"/>
    <w:pPr>
      <w:ind w:left="720"/>
      <w:contextualSpacing/>
    </w:pPr>
  </w:style>
  <w:style w:type="paragraph" w:styleId="Revision">
    <w:name w:val="Revision"/>
    <w:hidden/>
    <w:uiPriority w:val="99"/>
    <w:semiHidden/>
    <w:rsid w:val="00BD607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hutchinsonj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48B85-FD15-469F-8FE8-FB5380042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Jadenhutchinson</dc:creator>
  <cp:keywords/>
  <dc:description/>
  <cp:lastModifiedBy>Jadenhutchinson</cp:lastModifiedBy>
  <cp:revision>4</cp:revision>
  <dcterms:created xsi:type="dcterms:W3CDTF">2022-03-08T16:45:00Z</dcterms:created>
  <dcterms:modified xsi:type="dcterms:W3CDTF">2022-03-09T22:55:00Z</dcterms:modified>
</cp:coreProperties>
</file>